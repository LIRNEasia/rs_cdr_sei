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EF415C0" w:rsidP="3EF415C0" w:rsidRDefault="3EF415C0" w14:paraId="58531276" w14:textId="32FB049F">
      <w:pPr>
        <w:pStyle w:val="Normal"/>
        <w:ind w:left="0"/>
        <w:rPr>
          <w:rFonts w:ascii="Cambria" w:hAnsi="Cambria" w:eastAsia="Cambria" w:cs="Cambria"/>
          <w:b w:val="1"/>
          <w:bCs w:val="1"/>
          <w:sz w:val="28"/>
          <w:szCs w:val="28"/>
          <w:u w:val="single"/>
        </w:rPr>
      </w:pPr>
      <w:r w:rsidRPr="3EF415C0" w:rsidR="3EF415C0">
        <w:rPr>
          <w:rFonts w:ascii="Cambria" w:hAnsi="Cambria" w:eastAsia="Cambria" w:cs="Cambria"/>
          <w:b w:val="1"/>
          <w:bCs w:val="1"/>
          <w:sz w:val="28"/>
          <w:szCs w:val="28"/>
          <w:u w:val="single"/>
        </w:rPr>
        <w:t>June 19, 2022, Version 2.0</w:t>
      </w:r>
    </w:p>
    <w:p w:rsidR="3EF415C0" w:rsidP="3EF415C0" w:rsidRDefault="3EF415C0" w14:paraId="6BDD1386" w14:textId="2775B84D">
      <w:pPr>
        <w:pStyle w:val="Normal"/>
        <w:ind w:left="0"/>
        <w:rPr>
          <w:rFonts w:ascii="Cambria" w:hAnsi="Cambria" w:eastAsia="Cambria" w:cs="Cambria"/>
          <w:b w:val="1"/>
          <w:bCs w:val="1"/>
          <w:sz w:val="28"/>
          <w:szCs w:val="28"/>
        </w:rPr>
      </w:pPr>
      <w:r w:rsidRPr="3EF415C0" w:rsidR="3EF415C0">
        <w:rPr>
          <w:rFonts w:ascii="Cambria" w:hAnsi="Cambria" w:eastAsia="Cambria" w:cs="Cambria"/>
          <w:b w:val="1"/>
          <w:bCs w:val="1"/>
          <w:sz w:val="28"/>
          <w:szCs w:val="28"/>
        </w:rPr>
        <w:t>Intro and Disadvantages of Previous Approaches</w:t>
      </w:r>
    </w:p>
    <w:p w:rsidR="3EF415C0" w:rsidP="3EF415C0" w:rsidRDefault="3EF415C0" w14:paraId="7D271F0A" w14:textId="2AAFFE11">
      <w:pPr>
        <w:pStyle w:val="Normal"/>
        <w:ind w:left="0" w:firstLine="720"/>
        <w:rPr>
          <w:rFonts w:ascii="Cambria" w:hAnsi="Cambria" w:eastAsia="Cambria" w:cs="Cambria"/>
          <w:sz w:val="28"/>
          <w:szCs w:val="28"/>
        </w:rPr>
      </w:pPr>
      <w:r w:rsidRPr="3EF415C0" w:rsidR="3EF415C0">
        <w:rPr>
          <w:rFonts w:ascii="Cambria" w:hAnsi="Cambria" w:eastAsia="Cambria" w:cs="Cambria"/>
          <w:sz w:val="28"/>
          <w:szCs w:val="28"/>
        </w:rPr>
        <w:t>UN-SDG goal one is to eradicate poverty, but to do so, we first need to know where poverty lies</w:t>
      </w:r>
      <w:ins w:author="Merl Chandana" w:date="2022-06-21T04:05:40.872Z" w:id="778846820">
        <w:r w:rsidRPr="3EF415C0" w:rsidR="3EF415C0">
          <w:rPr>
            <w:rFonts w:ascii="Cambria" w:hAnsi="Cambria" w:eastAsia="Cambria" w:cs="Cambria"/>
            <w:sz w:val="28"/>
            <w:szCs w:val="28"/>
          </w:rPr>
          <w:t xml:space="preserve"> </w:t>
        </w:r>
      </w:ins>
      <w:commentRangeStart w:id="321468366"/>
      <w:ins w:author="Merl Chandana" w:date="2022-06-21T04:05:40.872Z" w:id="122008205">
        <w:r w:rsidRPr="3EF415C0" w:rsidR="3EF415C0">
          <w:rPr>
            <w:rFonts w:ascii="Cambria" w:hAnsi="Cambria" w:eastAsia="Cambria" w:cs="Cambria"/>
            <w:sz w:val="28"/>
            <w:szCs w:val="28"/>
          </w:rPr>
          <w:t xml:space="preserve">and </w:t>
        </w:r>
      </w:ins>
      <w:del w:author="Merl Chandana" w:date="2022-06-21T04:05:42.365Z" w:id="1998311227">
        <w:r w:rsidRPr="3EF415C0" w:rsidDel="3EF415C0">
          <w:rPr>
            <w:rFonts w:ascii="Cambria" w:hAnsi="Cambria" w:eastAsia="Cambria" w:cs="Cambria"/>
            <w:sz w:val="28"/>
            <w:szCs w:val="28"/>
          </w:rPr>
          <w:delText>,</w:delText>
        </w:r>
      </w:del>
      <w:r w:rsidRPr="3EF415C0" w:rsidR="3EF415C0">
        <w:rPr>
          <w:rFonts w:ascii="Cambria" w:hAnsi="Cambria" w:eastAsia="Cambria" w:cs="Cambria"/>
          <w:sz w:val="28"/>
          <w:szCs w:val="28"/>
        </w:rPr>
        <w:t xml:space="preserve"> </w:t>
      </w:r>
      <w:ins w:author="Merl Chandana" w:date="2022-06-21T04:05:29.224Z" w:id="996348509">
        <w:r w:rsidRPr="3EF415C0" w:rsidR="3EF415C0">
          <w:rPr>
            <w:rFonts w:ascii="Cambria" w:hAnsi="Cambria" w:eastAsia="Cambria" w:cs="Cambria"/>
            <w:sz w:val="28"/>
            <w:szCs w:val="28"/>
          </w:rPr>
          <w:t>how poverty differs from one place to another</w:t>
        </w:r>
      </w:ins>
      <w:commentRangeEnd w:id="321468366"/>
      <w:r>
        <w:rPr>
          <w:rStyle w:val="CommentReference"/>
        </w:rPr>
        <w:commentReference w:id="321468366"/>
      </w:r>
      <w:r w:rsidRPr="3EF415C0" w:rsidR="3EF415C0">
        <w:rPr>
          <w:rFonts w:ascii="Cambria" w:hAnsi="Cambria" w:eastAsia="Cambria" w:cs="Cambria"/>
          <w:sz w:val="28"/>
          <w:szCs w:val="28"/>
        </w:rPr>
        <w:t xml:space="preserve"> in order to allocate resources in accordance with local needs. [Would be ideal to list some UN led or other poverty alleviation programs].</w:t>
      </w:r>
    </w:p>
    <w:p w:rsidR="3EF415C0" w:rsidP="3EF415C0" w:rsidRDefault="3EF415C0" w14:paraId="1E9F362A" w14:textId="17900D26">
      <w:pPr>
        <w:pStyle w:val="Normal"/>
        <w:ind w:left="0" w:firstLine="720"/>
      </w:pPr>
      <w:r w:rsidRPr="3EF415C0" w:rsidR="3EF415C0">
        <w:rPr>
          <w:rFonts w:ascii="Cambria" w:hAnsi="Cambria" w:eastAsia="Cambria" w:cs="Cambria"/>
          <w:sz w:val="28"/>
          <w:szCs w:val="28"/>
        </w:rPr>
        <w:t>Yet historically, this has been a daunting task. High-quality data — that is, both granular and updated — are hard to find. This is because:</w:t>
      </w:r>
    </w:p>
    <w:p w:rsidR="3EF415C0" w:rsidP="3EF415C0" w:rsidRDefault="3EF415C0" w14:paraId="617F3DBD" w14:textId="1030F6AD">
      <w:pPr>
        <w:pStyle w:val="ListParagraph"/>
        <w:numPr>
          <w:ilvl w:val="0"/>
          <w:numId w:val="4"/>
        </w:numPr>
        <w:rPr>
          <w:rFonts w:ascii="Cambria" w:hAnsi="Cambria" w:eastAsia="Cambria" w:cs="Cambria"/>
          <w:sz w:val="28"/>
          <w:szCs w:val="28"/>
        </w:rPr>
      </w:pPr>
      <w:r w:rsidRPr="3EF415C0" w:rsidR="3EF415C0">
        <w:rPr>
          <w:rFonts w:ascii="Cambria" w:hAnsi="Cambria" w:eastAsia="Cambria" w:cs="Cambria"/>
          <w:sz w:val="28"/>
          <w:szCs w:val="28"/>
        </w:rPr>
        <w:t>either census — the most detailed and granular source of data collected typically every ten years — do not collect information on income or consumption at all;</w:t>
      </w:r>
    </w:p>
    <w:p w:rsidR="3EF415C0" w:rsidP="3EF415C0" w:rsidRDefault="3EF415C0" w14:paraId="3ACAC15D" w14:textId="46A0C940">
      <w:pPr>
        <w:pStyle w:val="ListParagraph"/>
        <w:numPr>
          <w:ilvl w:val="0"/>
          <w:numId w:val="4"/>
        </w:numPr>
        <w:rPr>
          <w:rFonts w:ascii="Cambria" w:hAnsi="Cambria" w:eastAsia="Cambria" w:cs="Cambria"/>
          <w:sz w:val="28"/>
          <w:szCs w:val="28"/>
        </w:rPr>
      </w:pPr>
      <w:r w:rsidRPr="3EF415C0" w:rsidR="3EF415C0">
        <w:rPr>
          <w:rFonts w:ascii="Cambria" w:hAnsi="Cambria" w:eastAsia="Cambria" w:cs="Cambria"/>
          <w:sz w:val="28"/>
          <w:szCs w:val="28"/>
        </w:rPr>
        <w:t>or even while they do, given the decade-long duration in between censuses, data can quickly become obsolete and inaccurate, creating issues for intercensal years.</w:t>
      </w:r>
    </w:p>
    <w:p w:rsidR="3EF415C0" w:rsidP="3EF415C0" w:rsidRDefault="3EF415C0" w14:paraId="5415089D" w14:textId="75114D68">
      <w:pPr>
        <w:pStyle w:val="ListParagraph"/>
        <w:numPr>
          <w:ilvl w:val="0"/>
          <w:numId w:val="4"/>
        </w:numPr>
        <w:rPr>
          <w:rFonts w:ascii="Cambria" w:hAnsi="Cambria" w:eastAsia="Cambria" w:cs="Cambria"/>
          <w:sz w:val="28"/>
          <w:szCs w:val="28"/>
        </w:rPr>
      </w:pPr>
      <w:r w:rsidRPr="3EF415C0" w:rsidR="3EF415C0">
        <w:rPr>
          <w:rFonts w:ascii="Cambria" w:hAnsi="Cambria" w:eastAsia="Cambria" w:cs="Cambria"/>
          <w:sz w:val="28"/>
          <w:szCs w:val="28"/>
        </w:rPr>
        <w:t xml:space="preserve">When </w:t>
      </w:r>
      <w:proofErr w:type="gramStart"/>
      <w:r w:rsidRPr="3EF415C0" w:rsidR="3EF415C0">
        <w:rPr>
          <w:rFonts w:ascii="Cambria" w:hAnsi="Cambria" w:eastAsia="Cambria" w:cs="Cambria"/>
          <w:sz w:val="28"/>
          <w:szCs w:val="28"/>
        </w:rPr>
        <w:t>census</w:t>
      </w:r>
      <w:proofErr w:type="gramEnd"/>
      <w:r w:rsidRPr="3EF415C0" w:rsidR="3EF415C0">
        <w:rPr>
          <w:rFonts w:ascii="Cambria" w:hAnsi="Cambria" w:eastAsia="Cambria" w:cs="Cambria"/>
          <w:sz w:val="28"/>
          <w:szCs w:val="28"/>
        </w:rPr>
        <w:t xml:space="preserve"> </w:t>
      </w:r>
      <w:proofErr w:type="gramStart"/>
      <w:r w:rsidRPr="3EF415C0" w:rsidR="3EF415C0">
        <w:rPr>
          <w:rFonts w:ascii="Cambria" w:hAnsi="Cambria" w:eastAsia="Cambria" w:cs="Cambria"/>
          <w:sz w:val="28"/>
          <w:szCs w:val="28"/>
        </w:rPr>
        <w:t>fail</w:t>
      </w:r>
      <w:proofErr w:type="gramEnd"/>
      <w:r w:rsidRPr="3EF415C0" w:rsidR="3EF415C0">
        <w:rPr>
          <w:rFonts w:ascii="Cambria" w:hAnsi="Cambria" w:eastAsia="Cambria" w:cs="Cambria"/>
          <w:sz w:val="28"/>
          <w:szCs w:val="28"/>
        </w:rPr>
        <w:t xml:space="preserve"> to collect information that </w:t>
      </w:r>
      <w:proofErr w:type="gramStart"/>
      <w:r w:rsidRPr="3EF415C0" w:rsidR="3EF415C0">
        <w:rPr>
          <w:rFonts w:ascii="Cambria" w:hAnsi="Cambria" w:eastAsia="Cambria" w:cs="Cambria"/>
          <w:sz w:val="28"/>
          <w:szCs w:val="28"/>
        </w:rPr>
        <w:t>help</w:t>
      </w:r>
      <w:proofErr w:type="gramEnd"/>
      <w:r w:rsidRPr="3EF415C0" w:rsidR="3EF415C0">
        <w:rPr>
          <w:rFonts w:ascii="Cambria" w:hAnsi="Cambria" w:eastAsia="Cambria" w:cs="Cambria"/>
          <w:sz w:val="28"/>
          <w:szCs w:val="28"/>
        </w:rPr>
        <w:t xml:space="preserve"> us understand the spatial distribution of poverty, we rely on another source: a survey of household income and expenditure that takes place every three years, a much shorter cycle than the census.</w:t>
      </w:r>
    </w:p>
    <w:p w:rsidR="3EF415C0" w:rsidP="3EF415C0" w:rsidRDefault="3EF415C0" w14:paraId="40F3DC85" w14:textId="75ED7783">
      <w:pPr>
        <w:pStyle w:val="ListParagraph"/>
        <w:numPr>
          <w:ilvl w:val="1"/>
          <w:numId w:val="4"/>
        </w:numPr>
        <w:rPr>
          <w:rFonts w:ascii="Cambria" w:hAnsi="Cambria" w:eastAsia="Cambria" w:cs="Cambria"/>
          <w:sz w:val="28"/>
          <w:szCs w:val="28"/>
        </w:rPr>
      </w:pPr>
      <w:r w:rsidRPr="3EF415C0" w:rsidR="3EF415C0">
        <w:rPr>
          <w:rFonts w:ascii="Cambria" w:hAnsi="Cambria" w:eastAsia="Cambria" w:cs="Cambria"/>
          <w:sz w:val="28"/>
          <w:szCs w:val="28"/>
        </w:rPr>
        <w:t>The issue with this survey, however, is that its data are only available on a much less granular level — a discussion of Sri Lankan administrative geography: Province -&gt; District -&gt; DSD -&gt; GN</w:t>
      </w:r>
    </w:p>
    <w:p w:rsidR="3EF415C0" w:rsidP="3EF415C0" w:rsidRDefault="3EF415C0" w14:paraId="57720313" w14:textId="52EFA8B6">
      <w:pPr>
        <w:pStyle w:val="ListParagraph"/>
        <w:numPr>
          <w:ilvl w:val="1"/>
          <w:numId w:val="4"/>
        </w:numPr>
        <w:rPr>
          <w:rFonts w:ascii="Cambria" w:hAnsi="Cambria" w:eastAsia="Cambria" w:cs="Cambria"/>
          <w:sz w:val="28"/>
          <w:szCs w:val="28"/>
        </w:rPr>
      </w:pPr>
      <w:r w:rsidRPr="3EF415C0" w:rsidR="3EF415C0">
        <w:rPr>
          <w:rFonts w:ascii="Cambria" w:hAnsi="Cambria" w:eastAsia="Cambria" w:cs="Cambria"/>
          <w:sz w:val="28"/>
          <w:szCs w:val="28"/>
        </w:rPr>
        <w:t xml:space="preserve">Besides, one would still be concerned that given the high stakes of poverty alleviation resource distribution and </w:t>
      </w:r>
      <w:commentRangeStart w:id="1461899568"/>
      <w:r w:rsidRPr="3EF415C0" w:rsidR="3EF415C0">
        <w:rPr>
          <w:rFonts w:ascii="Cambria" w:hAnsi="Cambria" w:eastAsia="Cambria" w:cs="Cambria"/>
          <w:sz w:val="28"/>
          <w:szCs w:val="28"/>
        </w:rPr>
        <w:t>the pace at which our current world changes day by day</w:t>
      </w:r>
      <w:commentRangeEnd w:id="1461899568"/>
      <w:r>
        <w:rPr>
          <w:rStyle w:val="CommentReference"/>
        </w:rPr>
        <w:commentReference w:id="1461899568"/>
      </w:r>
      <w:r w:rsidRPr="3EF415C0" w:rsidR="3EF415C0">
        <w:rPr>
          <w:rFonts w:ascii="Cambria" w:hAnsi="Cambria" w:eastAsia="Cambria" w:cs="Cambria"/>
          <w:sz w:val="28"/>
          <w:szCs w:val="28"/>
        </w:rPr>
        <w:t>, three-year is still a relatively lengthy cycle that ideally could be shortened.</w:t>
      </w:r>
    </w:p>
    <w:p w:rsidR="3EF415C0" w:rsidP="3EF415C0" w:rsidRDefault="3EF415C0" w14:paraId="1C0856ED" w14:textId="4F4E891F">
      <w:pPr>
        <w:pStyle w:val="Normal"/>
        <w:ind w:left="0" w:firstLine="0"/>
        <w:rPr>
          <w:rFonts w:ascii="Cambria" w:hAnsi="Cambria" w:eastAsia="Cambria" w:cs="Cambria"/>
          <w:b w:val="1"/>
          <w:bCs w:val="1"/>
          <w:sz w:val="28"/>
          <w:szCs w:val="28"/>
        </w:rPr>
      </w:pPr>
      <w:r w:rsidRPr="3EF415C0" w:rsidR="3EF415C0">
        <w:rPr>
          <w:rFonts w:ascii="Cambria" w:hAnsi="Cambria" w:eastAsia="Cambria" w:cs="Cambria"/>
          <w:b w:val="1"/>
          <w:bCs w:val="1"/>
          <w:sz w:val="28"/>
          <w:szCs w:val="28"/>
        </w:rPr>
        <w:t>Advantages of Our Current Approach</w:t>
      </w:r>
    </w:p>
    <w:p w:rsidR="3EF415C0" w:rsidP="3EF415C0" w:rsidRDefault="3EF415C0" w14:paraId="41FA3B95" w14:textId="2F787245">
      <w:pPr>
        <w:pStyle w:val="Normal"/>
        <w:ind w:left="0"/>
        <w:rPr>
          <w:rFonts w:ascii="Cambria" w:hAnsi="Cambria" w:eastAsia="Cambria" w:cs="Cambria"/>
          <w:sz w:val="28"/>
          <w:szCs w:val="28"/>
        </w:rPr>
      </w:pPr>
      <w:r w:rsidRPr="3EF415C0" w:rsidR="3EF415C0">
        <w:rPr>
          <w:rFonts w:ascii="Cambria" w:hAnsi="Cambria" w:eastAsia="Cambria" w:cs="Cambria"/>
          <w:sz w:val="28"/>
          <w:szCs w:val="28"/>
        </w:rPr>
        <w:t xml:space="preserve">This is where our current approach comes into rescue. In the Age of Big </w:t>
      </w:r>
      <w:proofErr w:type="gramStart"/>
      <w:r w:rsidRPr="3EF415C0" w:rsidR="3EF415C0">
        <w:rPr>
          <w:rFonts w:ascii="Cambria" w:hAnsi="Cambria" w:eastAsia="Cambria" w:cs="Cambria"/>
          <w:sz w:val="28"/>
          <w:szCs w:val="28"/>
        </w:rPr>
        <w:t>Data</w:t>
      </w:r>
      <w:proofErr w:type="gramEnd"/>
      <w:r w:rsidRPr="3EF415C0" w:rsidR="3EF415C0">
        <w:rPr>
          <w:rFonts w:ascii="Cambria" w:hAnsi="Cambria" w:eastAsia="Cambria" w:cs="Cambria"/>
          <w:sz w:val="28"/>
          <w:szCs w:val="28"/>
        </w:rPr>
        <w:t xml:space="preserve"> we now have access to novel sources of data derived from remote sensing and geographic information </w:t>
      </w:r>
      <w:r w:rsidRPr="3EF415C0" w:rsidR="3EF415C0">
        <w:rPr>
          <w:rFonts w:ascii="Cambria" w:hAnsi="Cambria" w:eastAsia="Cambria" w:cs="Cambria"/>
          <w:sz w:val="28"/>
          <w:szCs w:val="28"/>
        </w:rPr>
        <w:t>systems</w:t>
      </w:r>
      <w:r w:rsidRPr="3EF415C0" w:rsidR="3EF415C0">
        <w:rPr>
          <w:rFonts w:ascii="Cambria" w:hAnsi="Cambria" w:eastAsia="Cambria" w:cs="Cambria"/>
          <w:sz w:val="28"/>
          <w:szCs w:val="28"/>
        </w:rPr>
        <w:t xml:space="preserve"> (RS data) as well as mobile operator call detail records (CDR data). Their advantage is they are both granular as well as more frequent and easily updatable. </w:t>
      </w:r>
    </w:p>
    <w:p w:rsidR="3EF415C0" w:rsidP="3EF415C0" w:rsidRDefault="3EF415C0" w14:paraId="51007BEA" w14:textId="17CA955D">
      <w:pPr>
        <w:pStyle w:val="ListParagraph"/>
        <w:numPr>
          <w:ilvl w:val="0"/>
          <w:numId w:val="7"/>
        </w:numPr>
        <w:rPr>
          <w:rFonts w:ascii="Cambria" w:hAnsi="Cambria" w:eastAsia="Cambria" w:cs="Cambria"/>
          <w:sz w:val="28"/>
          <w:szCs w:val="28"/>
        </w:rPr>
      </w:pPr>
      <w:r w:rsidRPr="3EF415C0" w:rsidR="3EF415C0">
        <w:rPr>
          <w:rFonts w:ascii="Cambria" w:hAnsi="Cambria" w:eastAsia="Cambria" w:cs="Cambria"/>
          <w:sz w:val="28"/>
          <w:szCs w:val="28"/>
        </w:rPr>
        <w:t xml:space="preserve">[further introduce the two sources and their respective connections to socioeconomic status based on the </w:t>
      </w:r>
      <w:r w:rsidRPr="3EF415C0" w:rsidR="3EF415C0">
        <w:rPr>
          <w:rFonts w:ascii="Cambria" w:hAnsi="Cambria" w:eastAsia="Cambria" w:cs="Cambria"/>
          <w:sz w:val="28"/>
          <w:szCs w:val="28"/>
        </w:rPr>
        <w:t>Steele et al. 2017 article</w:t>
      </w:r>
      <w:r w:rsidRPr="3EF415C0" w:rsidR="3EF415C0">
        <w:rPr>
          <w:rFonts w:ascii="Cambria" w:hAnsi="Cambria" w:eastAsia="Cambria" w:cs="Cambria"/>
          <w:sz w:val="28"/>
          <w:szCs w:val="28"/>
        </w:rPr>
        <w:t>]</w:t>
      </w:r>
    </w:p>
    <w:p w:rsidR="3EF415C0" w:rsidP="3EF415C0" w:rsidRDefault="3EF415C0" w14:paraId="59DFBE2A" w14:textId="22222458">
      <w:pPr>
        <w:pStyle w:val="Normal"/>
        <w:bidi w:val="0"/>
        <w:spacing w:before="0" w:beforeAutospacing="off" w:after="160" w:afterAutospacing="off" w:line="259" w:lineRule="auto"/>
        <w:ind w:left="0" w:right="0"/>
        <w:jc w:val="left"/>
        <w:rPr>
          <w:rFonts w:ascii="Cambria" w:hAnsi="Cambria" w:eastAsia="Cambria" w:cs="Cambria"/>
          <w:b w:val="1"/>
          <w:bCs w:val="1"/>
          <w:sz w:val="28"/>
          <w:szCs w:val="28"/>
        </w:rPr>
      </w:pPr>
      <w:commentRangeStart w:id="1839234839"/>
      <w:commentRangeStart w:id="324365957"/>
      <w:r w:rsidRPr="3EF415C0" w:rsidR="3EF415C0">
        <w:rPr>
          <w:rFonts w:ascii="Cambria" w:hAnsi="Cambria" w:eastAsia="Cambria" w:cs="Cambria"/>
          <w:b w:val="1"/>
          <w:bCs w:val="1"/>
          <w:sz w:val="28"/>
          <w:szCs w:val="28"/>
        </w:rPr>
        <w:t>Data Sources</w:t>
      </w:r>
      <w:commentRangeEnd w:id="1839234839"/>
      <w:r>
        <w:rPr>
          <w:rStyle w:val="CommentReference"/>
        </w:rPr>
        <w:commentReference w:id="1839234839"/>
      </w:r>
      <w:commentRangeEnd w:id="324365957"/>
      <w:r>
        <w:rPr>
          <w:rStyle w:val="CommentReference"/>
        </w:rPr>
        <w:commentReference w:id="324365957"/>
      </w:r>
    </w:p>
    <w:p w:rsidR="3EF415C0" w:rsidP="3EF415C0" w:rsidRDefault="3EF415C0" w14:paraId="060C19E8" w14:textId="4900DE26">
      <w:pPr>
        <w:pStyle w:val="ListParagraph"/>
        <w:numPr>
          <w:ilvl w:val="0"/>
          <w:numId w:val="5"/>
        </w:numPr>
        <w:bidi w:val="0"/>
        <w:spacing w:before="0" w:beforeAutospacing="off" w:after="160" w:afterAutospacing="off" w:line="259" w:lineRule="auto"/>
        <w:ind w:right="0"/>
        <w:jc w:val="left"/>
        <w:rPr>
          <w:rFonts w:ascii="Cambria" w:hAnsi="Cambria" w:eastAsia="Cambria" w:cs="Cambria"/>
          <w:sz w:val="28"/>
          <w:szCs w:val="28"/>
        </w:rPr>
      </w:pPr>
      <w:r w:rsidRPr="3EF415C0" w:rsidR="3EF415C0">
        <w:rPr>
          <w:rFonts w:ascii="Cambria" w:hAnsi="Cambria" w:eastAsia="Cambria" w:cs="Cambria"/>
          <w:sz w:val="28"/>
          <w:szCs w:val="28"/>
        </w:rPr>
        <w:t xml:space="preserve">RS-CDS: [I could use some help as I’m not privy to the data collection process of this part beyond those introduced </w:t>
      </w:r>
      <w:r w:rsidRPr="3EF415C0" w:rsidR="3EF415C0">
        <w:rPr>
          <w:rFonts w:ascii="Cambria" w:hAnsi="Cambria" w:eastAsia="Cambria" w:cs="Cambria"/>
          <w:sz w:val="28"/>
          <w:szCs w:val="28"/>
        </w:rPr>
        <w:t xml:space="preserve">in </w:t>
      </w:r>
      <w:r w:rsidRPr="3EF415C0" w:rsidR="3EF415C0">
        <w:rPr>
          <w:rFonts w:ascii="Cambria" w:hAnsi="Cambria" w:eastAsia="Cambria" w:cs="Cambria"/>
          <w:sz w:val="28"/>
          <w:szCs w:val="28"/>
        </w:rPr>
        <w:t>https://lirneasia.net/2022/01/towards-a-better-understanding-of-sri-lankan-cities-using-satellite-imagery/</w:t>
      </w:r>
      <w:r w:rsidRPr="3EF415C0" w:rsidR="3EF415C0">
        <w:rPr>
          <w:rFonts w:ascii="Cambria" w:hAnsi="Cambria" w:eastAsia="Cambria" w:cs="Cambria"/>
          <w:sz w:val="28"/>
          <w:szCs w:val="28"/>
        </w:rPr>
        <w:t>]</w:t>
      </w:r>
    </w:p>
    <w:p w:rsidR="3EF415C0" w:rsidP="3EF415C0" w:rsidRDefault="3EF415C0" w14:paraId="4E60A450" w14:textId="7AD2C87C">
      <w:pPr>
        <w:pStyle w:val="ListParagraph"/>
        <w:numPr>
          <w:ilvl w:val="0"/>
          <w:numId w:val="5"/>
        </w:numPr>
        <w:rPr>
          <w:ins w:author="Merl Chandana" w:date="2022-06-21T04:46:50.743Z" w:id="1398527952"/>
          <w:rFonts w:ascii="Cambria" w:hAnsi="Cambria" w:eastAsia="Cambria" w:cs="Cambria"/>
          <w:sz w:val="28"/>
          <w:szCs w:val="28"/>
        </w:rPr>
      </w:pPr>
      <w:r w:rsidRPr="3EF415C0" w:rsidR="3EF415C0">
        <w:rPr>
          <w:rFonts w:ascii="Cambria" w:hAnsi="Cambria" w:eastAsia="Cambria" w:cs="Cambria"/>
          <w:sz w:val="28"/>
          <w:szCs w:val="28"/>
        </w:rPr>
        <w:t>alternative socioeconomic index: cite the earlier white paper and briefly introduce the approach</w:t>
      </w:r>
    </w:p>
    <w:p w:rsidR="3EF415C0" w:rsidP="5A500EE9" w:rsidRDefault="3EF415C0" w14:paraId="6E720942" w14:textId="53561543">
      <w:pPr>
        <w:pStyle w:val="Normal"/>
        <w:rPr>
          <w:rFonts w:ascii="Cambria" w:hAnsi="Cambria" w:eastAsia="Cambria" w:cs="Cambria"/>
          <w:sz w:val="28"/>
          <w:szCs w:val="28"/>
        </w:rPr>
        <w:pPrChange w:author="Merl Chandana" w:date="2022-06-21T04:46:51.604Z">
          <w:pPr>
            <w:pStyle w:val="ListParagraph"/>
            <w:numPr>
              <w:ilvl w:val="0"/>
              <w:numId w:val="5"/>
            </w:numPr>
          </w:pPr>
        </w:pPrChange>
      </w:pPr>
      <w:commentRangeStart w:id="2059029605"/>
      <w:commentRangeStart w:id="2003781804"/>
      <w:commentRangeStart w:id="1486657836"/>
      <w:ins w:author="Merl Chandana" w:date="2022-06-21T04:48:31.341Z" w:id="657246726">
        <w:r w:rsidRPr="5A500EE9" w:rsidR="3EF415C0">
          <w:rPr>
            <w:rFonts w:ascii="Cambria" w:hAnsi="Cambria" w:eastAsia="Cambria" w:cs="Cambria"/>
            <w:b w:val="1"/>
            <w:bCs w:val="1"/>
            <w:sz w:val="28"/>
            <w:szCs w:val="28"/>
            <w:rPrChange w:author="Merl Chandana" w:date="2022-06-21T04:49:17.756Z" w:id="1587347369">
              <w:rPr>
                <w:rFonts w:ascii="Cambria" w:hAnsi="Cambria" w:eastAsia="Cambria" w:cs="Cambria"/>
                <w:sz w:val="28"/>
                <w:szCs w:val="28"/>
              </w:rPr>
            </w:rPrChange>
          </w:rPr>
          <w:t>Metho</w:t>
        </w:r>
      </w:ins>
      <w:ins w:author="Merl Chandana" w:date="2022-06-21T04:49:01.136Z" w:id="1106079912">
        <w:r w:rsidRPr="5A500EE9" w:rsidR="3EF415C0">
          <w:rPr>
            <w:rFonts w:ascii="Cambria" w:hAnsi="Cambria" w:eastAsia="Cambria" w:cs="Cambria"/>
            <w:b w:val="1"/>
            <w:bCs w:val="1"/>
            <w:sz w:val="28"/>
            <w:szCs w:val="28"/>
            <w:rPrChange w:author="Merl Chandana" w:date="2022-06-21T04:49:17.757Z" w:id="48321291">
              <w:rPr>
                <w:rFonts w:ascii="Cambria" w:hAnsi="Cambria" w:eastAsia="Cambria" w:cs="Cambria"/>
                <w:sz w:val="28"/>
                <w:szCs w:val="28"/>
              </w:rPr>
            </w:rPrChange>
          </w:rPr>
          <w:t>d</w:t>
        </w:r>
        <w:r w:rsidRPr="5A500EE9" w:rsidR="3EF415C0">
          <w:rPr>
            <w:rFonts w:ascii="Cambria" w:hAnsi="Cambria" w:eastAsia="Cambria" w:cs="Cambria"/>
            <w:b w:val="1"/>
            <w:bCs w:val="1"/>
            <w:sz w:val="28"/>
            <w:szCs w:val="28"/>
          </w:rPr>
          <w:t>s</w:t>
        </w:r>
      </w:ins>
      <w:commentRangeEnd w:id="2059029605"/>
      <w:r>
        <w:rPr>
          <w:rStyle w:val="CommentReference"/>
        </w:rPr>
        <w:commentReference w:id="2059029605"/>
      </w:r>
      <w:commentRangeEnd w:id="2003781804"/>
      <w:r>
        <w:rPr>
          <w:rStyle w:val="CommentReference"/>
        </w:rPr>
        <w:commentReference w:id="2003781804"/>
      </w:r>
      <w:commentRangeEnd w:id="1486657836"/>
      <w:r>
        <w:rPr>
          <w:rStyle w:val="CommentReference"/>
        </w:rPr>
        <w:commentReference w:id="1486657836"/>
      </w:r>
      <w:ins w:author="Merl Chandana" w:date="2022-06-21T04:49:01.136Z" w:id="408882102">
        <w:r w:rsidRPr="5A500EE9" w:rsidR="3EF415C0">
          <w:rPr>
            <w:rFonts w:ascii="Cambria" w:hAnsi="Cambria" w:eastAsia="Cambria" w:cs="Cambria"/>
            <w:b w:val="1"/>
            <w:bCs w:val="1"/>
            <w:sz w:val="28"/>
            <w:szCs w:val="28"/>
          </w:rPr>
          <w:t xml:space="preserve"> </w:t>
        </w:r>
        <w:r>
          <w:tab/>
        </w:r>
      </w:ins>
    </w:p>
    <w:p w:rsidR="3EF415C0" w:rsidP="3EF415C0" w:rsidRDefault="3EF415C0" w14:paraId="19150AD1" w14:textId="22212807">
      <w:pPr>
        <w:pStyle w:val="Normal"/>
        <w:ind w:left="0"/>
        <w:rPr>
          <w:rFonts w:ascii="Cambria" w:hAnsi="Cambria" w:eastAsia="Cambria" w:cs="Cambria"/>
          <w:b w:val="1"/>
          <w:bCs w:val="1"/>
          <w:sz w:val="28"/>
          <w:szCs w:val="28"/>
        </w:rPr>
      </w:pPr>
      <w:commentRangeStart w:id="1594380035"/>
      <w:r w:rsidRPr="3EF415C0" w:rsidR="3EF415C0">
        <w:rPr>
          <w:rFonts w:ascii="Cambria" w:hAnsi="Cambria" w:eastAsia="Cambria" w:cs="Cambria"/>
          <w:b w:val="1"/>
          <w:bCs w:val="1"/>
          <w:sz w:val="28"/>
          <w:szCs w:val="28"/>
        </w:rPr>
        <w:t>Preliminary Results</w:t>
      </w:r>
      <w:commentRangeEnd w:id="1594380035"/>
      <w:r>
        <w:rPr>
          <w:rStyle w:val="CommentReference"/>
        </w:rPr>
        <w:commentReference w:id="1594380035"/>
      </w:r>
      <w:ins w:author="Merl Chandana" w:date="2022-06-21T04:50:42.22Z" w:id="332412539">
        <w:r w:rsidRPr="3EF415C0" w:rsidR="3EF415C0">
          <w:rPr>
            <w:rFonts w:ascii="Cambria" w:hAnsi="Cambria" w:eastAsia="Cambria" w:cs="Cambria"/>
            <w:b w:val="1"/>
            <w:bCs w:val="1"/>
            <w:sz w:val="28"/>
            <w:szCs w:val="28"/>
          </w:rPr>
          <w:t xml:space="preserve"> &amp; Discussion</w:t>
        </w:r>
      </w:ins>
    </w:p>
    <w:p w:rsidR="3EF415C0" w:rsidP="3EF415C0" w:rsidRDefault="3EF415C0" w14:paraId="17EC8E3B" w14:textId="0FCCA675">
      <w:pPr>
        <w:pStyle w:val="Normal"/>
        <w:ind w:left="0"/>
        <w:rPr>
          <w:rFonts w:ascii="Cambria" w:hAnsi="Cambria" w:eastAsia="Cambria" w:cs="Cambria"/>
          <w:sz w:val="28"/>
          <w:szCs w:val="28"/>
        </w:rPr>
      </w:pPr>
      <w:r w:rsidRPr="3EF415C0" w:rsidR="3EF415C0">
        <w:rPr>
          <w:rFonts w:ascii="Cambria" w:hAnsi="Cambria" w:eastAsia="Cambria" w:cs="Cambria"/>
          <w:sz w:val="28"/>
          <w:szCs w:val="28"/>
        </w:rPr>
        <w:t>TBD</w:t>
      </w:r>
    </w:p>
    <w:p w:rsidR="3EF415C0" w:rsidP="3EF415C0" w:rsidRDefault="3EF415C0" w14:paraId="7D6A2F61" w14:textId="211D2908">
      <w:pPr>
        <w:pStyle w:val="Normal"/>
        <w:ind w:left="0"/>
        <w:rPr>
          <w:rFonts w:ascii="Cambria" w:hAnsi="Cambria" w:eastAsia="Cambria" w:cs="Cambria"/>
          <w:sz w:val="28"/>
          <w:szCs w:val="28"/>
        </w:rPr>
      </w:pPr>
    </w:p>
    <w:p w:rsidR="3EF415C0" w:rsidP="3EF415C0" w:rsidRDefault="3EF415C0" w14:paraId="3DAD021B" w14:textId="3BC2D1F9">
      <w:pPr>
        <w:pStyle w:val="Normal"/>
        <w:ind w:left="0"/>
        <w:rPr>
          <w:rFonts w:ascii="Cambria" w:hAnsi="Cambria" w:eastAsia="Cambria" w:cs="Cambria"/>
          <w:b w:val="1"/>
          <w:bCs w:val="1"/>
          <w:sz w:val="28"/>
          <w:szCs w:val="28"/>
          <w:u w:val="single"/>
        </w:rPr>
      </w:pPr>
      <w:r w:rsidRPr="3EF415C0" w:rsidR="3EF415C0">
        <w:rPr>
          <w:rFonts w:ascii="Cambria" w:hAnsi="Cambria" w:eastAsia="Cambria" w:cs="Cambria"/>
          <w:b w:val="1"/>
          <w:bCs w:val="1"/>
          <w:sz w:val="28"/>
          <w:szCs w:val="28"/>
          <w:u w:val="single"/>
        </w:rPr>
        <w:t xml:space="preserve">June 17, </w:t>
      </w:r>
      <w:r w:rsidRPr="3EF415C0" w:rsidR="3EF415C0">
        <w:rPr>
          <w:rFonts w:ascii="Cambria" w:hAnsi="Cambria" w:eastAsia="Cambria" w:cs="Cambria"/>
          <w:b w:val="1"/>
          <w:bCs w:val="1"/>
          <w:sz w:val="28"/>
          <w:szCs w:val="28"/>
          <w:u w:val="single"/>
        </w:rPr>
        <w:t>2022,</w:t>
      </w:r>
      <w:r w:rsidRPr="3EF415C0" w:rsidR="3EF415C0">
        <w:rPr>
          <w:rFonts w:ascii="Cambria" w:hAnsi="Cambria" w:eastAsia="Cambria" w:cs="Cambria"/>
          <w:b w:val="1"/>
          <w:bCs w:val="1"/>
          <w:sz w:val="28"/>
          <w:szCs w:val="28"/>
          <w:u w:val="single"/>
        </w:rPr>
        <w:t xml:space="preserve"> Version 1.0</w:t>
      </w:r>
      <w:r w:rsidRPr="3EF415C0" w:rsidR="3EF415C0">
        <w:rPr>
          <w:rFonts w:ascii="Cambria" w:hAnsi="Cambria" w:eastAsia="Cambria" w:cs="Cambria"/>
          <w:b w:val="1"/>
          <w:bCs w:val="1"/>
          <w:sz w:val="28"/>
          <w:szCs w:val="28"/>
        </w:rPr>
        <w:t xml:space="preserve"> </w:t>
      </w:r>
    </w:p>
    <w:p xmlns:wp14="http://schemas.microsoft.com/office/word/2010/wordml" w:rsidP="3EF415C0" w14:paraId="052763C1" wp14:textId="3D494556">
      <w:pPr>
        <w:pStyle w:val="ListParagraph"/>
        <w:numPr>
          <w:ilvl w:val="0"/>
          <w:numId w:val="1"/>
        </w:numPr>
        <w:rPr>
          <w:rFonts w:ascii="Cambria" w:hAnsi="Cambria" w:eastAsia="Cambria" w:cs="Cambria"/>
          <w:sz w:val="28"/>
          <w:szCs w:val="28"/>
        </w:rPr>
      </w:pPr>
      <w:r w:rsidRPr="3EF415C0" w:rsidR="611CEAC5">
        <w:rPr>
          <w:rFonts w:ascii="Cambria" w:hAnsi="Cambria" w:eastAsia="Cambria" w:cs="Cambria"/>
          <w:sz w:val="28"/>
          <w:szCs w:val="28"/>
        </w:rPr>
        <w:t xml:space="preserve">Background and Motivating Questions: why </w:t>
      </w:r>
      <w:proofErr w:type="gramStart"/>
      <w:r w:rsidRPr="3EF415C0" w:rsidR="611CEAC5">
        <w:rPr>
          <w:rFonts w:ascii="Cambria" w:hAnsi="Cambria" w:eastAsia="Cambria" w:cs="Cambria"/>
          <w:sz w:val="28"/>
          <w:szCs w:val="28"/>
        </w:rPr>
        <w:t>we</w:t>
      </w:r>
      <w:proofErr w:type="gramEnd"/>
      <w:r w:rsidRPr="3EF415C0" w:rsidR="611CEAC5">
        <w:rPr>
          <w:rFonts w:ascii="Cambria" w:hAnsi="Cambria" w:eastAsia="Cambria" w:cs="Cambria"/>
          <w:sz w:val="28"/>
          <w:szCs w:val="28"/>
        </w:rPr>
        <w:t xml:space="preserve"> need poverty map?</w:t>
      </w:r>
    </w:p>
    <w:p xmlns:wp14="http://schemas.microsoft.com/office/word/2010/wordml" w:rsidP="3EF415C0" w14:paraId="3135D64A" wp14:textId="59B9D827">
      <w:pPr>
        <w:pStyle w:val="ListParagraph"/>
        <w:numPr>
          <w:ilvl w:val="1"/>
          <w:numId w:val="1"/>
        </w:numPr>
        <w:rPr>
          <w:rFonts w:ascii="Cambria" w:hAnsi="Cambria" w:eastAsia="Cambria" w:cs="Cambria"/>
          <w:sz w:val="28"/>
          <w:szCs w:val="28"/>
        </w:rPr>
      </w:pPr>
      <w:r w:rsidRPr="3EF415C0" w:rsidR="611CEAC5">
        <w:rPr>
          <w:rFonts w:ascii="Cambria" w:hAnsi="Cambria" w:eastAsia="Cambria" w:cs="Cambria"/>
          <w:sz w:val="28"/>
          <w:szCs w:val="28"/>
        </w:rPr>
        <w:t>policy implications as introduced in Deichmann 1999</w:t>
      </w:r>
    </w:p>
    <w:p w:rsidR="288A060D" w:rsidP="3EF415C0" w:rsidRDefault="288A060D" w14:paraId="68BB7989" w14:textId="24799E2D">
      <w:pPr>
        <w:pStyle w:val="ListParagraph"/>
        <w:numPr>
          <w:ilvl w:val="2"/>
          <w:numId w:val="1"/>
        </w:numPr>
        <w:rPr>
          <w:rFonts w:ascii="Cambria" w:hAnsi="Cambria" w:eastAsia="Cambria" w:cs="Cambria"/>
          <w:sz w:val="28"/>
          <w:szCs w:val="28"/>
        </w:rPr>
      </w:pPr>
      <w:proofErr w:type="gramStart"/>
      <w:r w:rsidRPr="3EF415C0" w:rsidR="7BE90133">
        <w:rPr>
          <w:rFonts w:ascii="Cambria" w:hAnsi="Cambria" w:eastAsia="Cambria" w:cs="Cambria"/>
          <w:sz w:val="28"/>
          <w:szCs w:val="28"/>
        </w:rPr>
        <w:t>e.g.</w:t>
      </w:r>
      <w:proofErr w:type="gramEnd"/>
      <w:r w:rsidRPr="3EF415C0" w:rsidR="7BE90133">
        <w:rPr>
          <w:rFonts w:ascii="Cambria" w:hAnsi="Cambria" w:eastAsia="Cambria" w:cs="Cambria"/>
          <w:sz w:val="28"/>
          <w:szCs w:val="28"/>
        </w:rPr>
        <w:t xml:space="preserve"> Implication of lack of precise and updated poverty mapping in poverty alleviation programs</w:t>
      </w:r>
    </w:p>
    <w:p xmlns:wp14="http://schemas.microsoft.com/office/word/2010/wordml" w:rsidP="3EF415C0" w14:paraId="24292E60" wp14:textId="1F29D3E5">
      <w:pPr>
        <w:pStyle w:val="ListParagraph"/>
        <w:numPr>
          <w:ilvl w:val="1"/>
          <w:numId w:val="1"/>
        </w:numPr>
        <w:rPr>
          <w:rFonts w:ascii="Cambria" w:hAnsi="Cambria" w:eastAsia="Cambria" w:cs="Cambria"/>
          <w:sz w:val="28"/>
          <w:szCs w:val="28"/>
        </w:rPr>
      </w:pPr>
      <w:r w:rsidRPr="3EF415C0" w:rsidR="611CEAC5">
        <w:rPr>
          <w:rFonts w:ascii="Cambria" w:hAnsi="Cambria" w:eastAsia="Cambria" w:cs="Cambria"/>
          <w:sz w:val="28"/>
          <w:szCs w:val="28"/>
        </w:rPr>
        <w:t>Goal: to make the case for having easily updatable granular poverty/socioeconomic well-being maps for Sri Lanka</w:t>
      </w:r>
    </w:p>
    <w:p xmlns:wp14="http://schemas.microsoft.com/office/word/2010/wordml" w:rsidP="3EF415C0" w14:paraId="42E5564F" wp14:textId="4C175B71">
      <w:pPr>
        <w:pStyle w:val="ListParagraph"/>
        <w:numPr>
          <w:ilvl w:val="0"/>
          <w:numId w:val="1"/>
        </w:numPr>
        <w:rPr>
          <w:rFonts w:ascii="Cambria" w:hAnsi="Cambria" w:eastAsia="Cambria" w:cs="Cambria"/>
          <w:sz w:val="28"/>
          <w:szCs w:val="28"/>
        </w:rPr>
      </w:pPr>
      <w:r w:rsidRPr="3EF415C0" w:rsidR="611CEAC5">
        <w:rPr>
          <w:rFonts w:ascii="Cambria" w:hAnsi="Cambria" w:eastAsia="Cambria" w:cs="Cambria"/>
          <w:sz w:val="28"/>
          <w:szCs w:val="28"/>
        </w:rPr>
        <w:t>methodology: what is the issue with the current / existing approach?</w:t>
      </w:r>
    </w:p>
    <w:p xmlns:wp14="http://schemas.microsoft.com/office/word/2010/wordml" w:rsidP="3EF415C0" w14:paraId="111C30A7" wp14:textId="3681B66E">
      <w:pPr>
        <w:pStyle w:val="ListParagraph"/>
        <w:numPr>
          <w:ilvl w:val="1"/>
          <w:numId w:val="1"/>
        </w:numPr>
        <w:rPr>
          <w:rFonts w:ascii="Cambria" w:hAnsi="Cambria" w:eastAsia="Cambria" w:cs="Cambria"/>
          <w:sz w:val="28"/>
          <w:szCs w:val="28"/>
        </w:rPr>
      </w:pPr>
      <w:r w:rsidRPr="3EF415C0" w:rsidR="611CEAC5">
        <w:rPr>
          <w:rFonts w:ascii="Cambria" w:hAnsi="Cambria" w:eastAsia="Cambria" w:cs="Cambria"/>
          <w:sz w:val="28"/>
          <w:szCs w:val="28"/>
        </w:rPr>
        <w:t>the two census/survey sources and their respective strengths and weaknesses — connection to administrative geography in Sri Lanka</w:t>
      </w:r>
    </w:p>
    <w:p w:rsidR="288A060D" w:rsidP="3EF415C0" w:rsidRDefault="288A060D" w14:paraId="7F3433A3" w14:textId="4B1ADD0B">
      <w:pPr>
        <w:pStyle w:val="ListParagraph"/>
        <w:numPr>
          <w:ilvl w:val="2"/>
          <w:numId w:val="1"/>
        </w:numPr>
        <w:rPr>
          <w:rFonts w:ascii="Cambria" w:hAnsi="Cambria" w:eastAsia="Cambria" w:cs="Cambria"/>
          <w:sz w:val="28"/>
          <w:szCs w:val="28"/>
        </w:rPr>
      </w:pPr>
      <w:r w:rsidRPr="3EF415C0" w:rsidR="7BE90133">
        <w:rPr>
          <w:rFonts w:ascii="Cambria" w:hAnsi="Cambria" w:eastAsia="Cambria" w:cs="Cambria"/>
          <w:sz w:val="28"/>
          <w:szCs w:val="28"/>
        </w:rPr>
        <w:t>Difficulty of census collecting</w:t>
      </w:r>
    </w:p>
    <w:p xmlns:wp14="http://schemas.microsoft.com/office/word/2010/wordml" w:rsidP="3EF415C0" w14:paraId="623126F3" wp14:textId="116450F2">
      <w:pPr>
        <w:pStyle w:val="ListParagraph"/>
        <w:numPr>
          <w:ilvl w:val="1"/>
          <w:numId w:val="1"/>
        </w:numPr>
        <w:rPr>
          <w:rFonts w:ascii="Cambria" w:hAnsi="Cambria" w:eastAsia="Cambria" w:cs="Cambria"/>
          <w:sz w:val="28"/>
          <w:szCs w:val="28"/>
        </w:rPr>
      </w:pPr>
      <w:r w:rsidRPr="3EF415C0" w:rsidR="611CEAC5">
        <w:rPr>
          <w:rFonts w:ascii="Cambria" w:hAnsi="Cambria" w:eastAsia="Cambria" w:cs="Cambria"/>
          <w:sz w:val="28"/>
          <w:szCs w:val="28"/>
        </w:rPr>
        <w:t xml:space="preserve">weakness of small-area estimation solely reliant on census and survey </w:t>
      </w:r>
      <w:proofErr w:type="gramStart"/>
      <w:r w:rsidRPr="3EF415C0" w:rsidR="611CEAC5">
        <w:rPr>
          <w:rFonts w:ascii="Cambria" w:hAnsi="Cambria" w:eastAsia="Cambria" w:cs="Cambria"/>
          <w:sz w:val="28"/>
          <w:szCs w:val="28"/>
        </w:rPr>
        <w:t>data  (</w:t>
      </w:r>
      <w:proofErr w:type="gramEnd"/>
      <w:r w:rsidRPr="3EF415C0" w:rsidR="611CEAC5">
        <w:rPr>
          <w:rFonts w:ascii="Cambria" w:hAnsi="Cambria" w:eastAsia="Cambria" w:cs="Cambria"/>
          <w:sz w:val="28"/>
          <w:szCs w:val="28"/>
        </w:rPr>
        <w:t xml:space="preserve">2015 Report; </w:t>
      </w:r>
      <w:proofErr w:type="spellStart"/>
      <w:r w:rsidRPr="3EF415C0" w:rsidR="611CEAC5">
        <w:rPr>
          <w:rFonts w:ascii="Cambria" w:hAnsi="Cambria" w:eastAsia="Cambria" w:cs="Cambria"/>
          <w:sz w:val="28"/>
          <w:szCs w:val="28"/>
        </w:rPr>
        <w:t>Tarozzi</w:t>
      </w:r>
      <w:proofErr w:type="spellEnd"/>
      <w:r w:rsidRPr="3EF415C0" w:rsidR="611CEAC5">
        <w:rPr>
          <w:rFonts w:ascii="Cambria" w:hAnsi="Cambria" w:eastAsia="Cambria" w:cs="Cambria"/>
          <w:sz w:val="28"/>
          <w:szCs w:val="28"/>
        </w:rPr>
        <w:t xml:space="preserve"> &amp; Deaton 2008)</w:t>
      </w:r>
    </w:p>
    <w:p xmlns:wp14="http://schemas.microsoft.com/office/word/2010/wordml" w:rsidP="3EF415C0" w14:paraId="27BBFBE9" wp14:textId="40D1B52D">
      <w:pPr>
        <w:pStyle w:val="ListParagraph"/>
        <w:numPr>
          <w:ilvl w:val="1"/>
          <w:numId w:val="1"/>
        </w:numPr>
        <w:rPr>
          <w:rFonts w:ascii="Cambria" w:hAnsi="Cambria" w:eastAsia="Cambria" w:cs="Cambria"/>
          <w:sz w:val="28"/>
          <w:szCs w:val="28"/>
        </w:rPr>
      </w:pPr>
      <w:proofErr w:type="gramStart"/>
      <w:r w:rsidRPr="3EF415C0" w:rsidR="611CEAC5">
        <w:rPr>
          <w:rFonts w:ascii="Cambria" w:hAnsi="Cambria" w:eastAsia="Cambria" w:cs="Cambria"/>
          <w:sz w:val="28"/>
          <w:szCs w:val="28"/>
        </w:rPr>
        <w:t>how</w:t>
      </w:r>
      <w:proofErr w:type="gramEnd"/>
      <w:r w:rsidRPr="3EF415C0" w:rsidR="611CEAC5">
        <w:rPr>
          <w:rFonts w:ascii="Cambria" w:hAnsi="Cambria" w:eastAsia="Cambria" w:cs="Cambria"/>
          <w:sz w:val="28"/>
          <w:szCs w:val="28"/>
        </w:rPr>
        <w:t xml:space="preserve"> remote sensing and mobile phone call data come into rescue (Chandana 2022) </w:t>
      </w:r>
    </w:p>
    <w:p w:rsidR="288A060D" w:rsidP="3EF415C0" w:rsidRDefault="288A060D" w14:paraId="0E956829" w14:textId="61FD3AEC">
      <w:pPr>
        <w:pStyle w:val="ListParagraph"/>
        <w:numPr>
          <w:ilvl w:val="2"/>
          <w:numId w:val="1"/>
        </w:numPr>
        <w:rPr>
          <w:rFonts w:ascii="Cambria" w:hAnsi="Cambria" w:eastAsia="Cambria" w:cs="Cambria"/>
          <w:sz w:val="28"/>
          <w:szCs w:val="28"/>
        </w:rPr>
      </w:pPr>
      <w:r w:rsidRPr="3EF415C0" w:rsidR="7BE90133">
        <w:rPr>
          <w:rFonts w:ascii="Cambria" w:hAnsi="Cambria" w:eastAsia="Cambria" w:cs="Cambria"/>
          <w:sz w:val="28"/>
          <w:szCs w:val="28"/>
        </w:rPr>
        <w:t>(Royal Society article)</w:t>
      </w:r>
    </w:p>
    <w:p w:rsidR="288A060D" w:rsidP="3EF415C0" w:rsidRDefault="288A060D" w14:paraId="30F0AC1E" w14:textId="3F3E9D48">
      <w:pPr>
        <w:pStyle w:val="ListParagraph"/>
        <w:numPr>
          <w:ilvl w:val="2"/>
          <w:numId w:val="1"/>
        </w:numPr>
        <w:rPr>
          <w:rFonts w:ascii="Cambria" w:hAnsi="Cambria" w:eastAsia="Cambria" w:cs="Cambria"/>
          <w:sz w:val="28"/>
          <w:szCs w:val="28"/>
        </w:rPr>
      </w:pPr>
      <w:r w:rsidRPr="3EF415C0" w:rsidR="7BE90133">
        <w:rPr>
          <w:rFonts w:ascii="Cambria" w:hAnsi="Cambria" w:eastAsia="Cambria" w:cs="Cambria"/>
          <w:sz w:val="28"/>
          <w:szCs w:val="28"/>
        </w:rPr>
        <w:t>Mobile phone data: mobility, relocation frequency</w:t>
      </w:r>
    </w:p>
    <w:p w:rsidR="288A060D" w:rsidP="3EF415C0" w:rsidRDefault="288A060D" w14:paraId="3F6480C6" w14:textId="34A383DE">
      <w:pPr>
        <w:pStyle w:val="ListParagraph"/>
        <w:numPr>
          <w:ilvl w:val="2"/>
          <w:numId w:val="1"/>
        </w:numPr>
        <w:rPr>
          <w:rFonts w:ascii="Cambria" w:hAnsi="Cambria" w:eastAsia="Cambria" w:cs="Cambria"/>
          <w:sz w:val="28"/>
          <w:szCs w:val="28"/>
        </w:rPr>
      </w:pPr>
      <w:r w:rsidRPr="3EF415C0" w:rsidR="7BE90133">
        <w:rPr>
          <w:rFonts w:ascii="Cambria" w:hAnsi="Cambria" w:eastAsia="Cambria" w:cs="Cambria"/>
          <w:sz w:val="28"/>
          <w:szCs w:val="28"/>
        </w:rPr>
        <w:t xml:space="preserve">Remote sensing: physical characteristics </w:t>
      </w:r>
    </w:p>
    <w:p xmlns:wp14="http://schemas.microsoft.com/office/word/2010/wordml" w:rsidP="3EF415C0" w14:paraId="2C078E63" wp14:textId="0174994B">
      <w:pPr>
        <w:pStyle w:val="ListParagraph"/>
        <w:numPr>
          <w:ilvl w:val="0"/>
          <w:numId w:val="1"/>
        </w:numPr>
        <w:rPr>
          <w:rFonts w:ascii="Cambria" w:hAnsi="Cambria" w:eastAsia="Cambria" w:cs="Cambria"/>
          <w:sz w:val="28"/>
          <w:szCs w:val="28"/>
        </w:rPr>
      </w:pPr>
      <w:r w:rsidRPr="3EF415C0" w:rsidR="611CEAC5">
        <w:rPr>
          <w:rFonts w:ascii="Cambria" w:hAnsi="Cambria" w:eastAsia="Cambria" w:cs="Cambria"/>
          <w:sz w:val="28"/>
          <w:szCs w:val="28"/>
        </w:rPr>
        <w:t>Current / Preliminary Results</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C" w:author="Merl Chandana" w:date="2022-06-21T09:36:34" w:id="321468366">
    <w:p w:rsidR="3EF415C0" w:rsidRDefault="3EF415C0" w14:paraId="4E83CA14" w14:textId="6F89CFEA">
      <w:pPr>
        <w:pStyle w:val="CommentText"/>
      </w:pPr>
      <w:r w:rsidR="3EF415C0">
        <w:rPr/>
        <w:t>aka spatial/geographical disparities of poverty</w:t>
      </w:r>
      <w:r>
        <w:rPr>
          <w:rStyle w:val="CommentReference"/>
        </w:rPr>
        <w:annotationRef/>
      </w:r>
    </w:p>
  </w:comment>
  <w:comment w:initials="MC" w:author="Merl Chandana" w:date="2022-06-21T10:06:47" w:id="1461899568">
    <w:p w:rsidR="3EF415C0" w:rsidRDefault="3EF415C0" w14:paraId="419CEE9D" w14:textId="18CACAA9">
      <w:pPr>
        <w:pStyle w:val="CommentText"/>
      </w:pPr>
      <w:r w:rsidR="3EF415C0">
        <w:rPr/>
        <w:t xml:space="preserve">and the sudden shocks to the economy which can get really bad over very short periods of time: </w:t>
      </w:r>
      <w:r>
        <w:rPr>
          <w:rStyle w:val="CommentReference"/>
        </w:rPr>
        <w:annotationRef/>
      </w:r>
    </w:p>
    <w:p w:rsidR="3EF415C0" w:rsidRDefault="3EF415C0" w14:paraId="212AF371" w14:textId="74151403">
      <w:pPr>
        <w:pStyle w:val="CommentText"/>
      </w:pPr>
    </w:p>
    <w:p w:rsidR="3EF415C0" w:rsidRDefault="3EF415C0" w14:paraId="6D70B51B" w14:textId="1E0867E6">
      <w:pPr>
        <w:pStyle w:val="CommentText"/>
      </w:pPr>
      <w:r w:rsidR="3EF415C0">
        <w:rPr/>
        <w:t>Sri Lankan example: https://www.newsfirst.lk/2022/06/18/sri-lanka-second-highest-in-child-malnutrition-in-south-asia-says-unicef/</w:t>
      </w:r>
    </w:p>
  </w:comment>
  <w:comment w:initials="MC" w:author="Merl Chandana" w:date="2022-06-21T10:14:23" w:id="1839234839">
    <w:p w:rsidR="3EF415C0" w:rsidRDefault="3EF415C0" w14:paraId="7F848802" w14:textId="5022967A">
      <w:pPr>
        <w:pStyle w:val="CommentText"/>
      </w:pPr>
      <w:r w:rsidR="3EF415C0">
        <w:rPr/>
        <w:t>Leave this to me, when you are writing the full thing, because it would be grossly inefficient to go back and forth given your lack of familiarity in what we did to collect and process the data</w:t>
      </w:r>
      <w:r>
        <w:rPr>
          <w:rStyle w:val="CommentReference"/>
        </w:rPr>
        <w:annotationRef/>
      </w:r>
    </w:p>
  </w:comment>
  <w:comment w:initials="MC" w:author="Merl Chandana" w:date="2022-06-21T10:20:31" w:id="2059029605">
    <w:p w:rsidR="3EF415C0" w:rsidRDefault="3EF415C0" w14:paraId="02C5AEDC" w14:textId="27731161">
      <w:pPr>
        <w:pStyle w:val="CommentText"/>
      </w:pPr>
      <w:r w:rsidR="3EF415C0">
        <w:rPr/>
        <w:t>Should we explain, very briefly, our choice of models and the rationale (or were you planning on doing it elsewhere?)</w:t>
      </w:r>
      <w:r>
        <w:rPr>
          <w:rStyle w:val="CommentReference"/>
        </w:rPr>
        <w:annotationRef/>
      </w:r>
    </w:p>
  </w:comment>
  <w:comment w:initials="MC" w:author="Merl Chandana" w:date="2022-06-21T10:21:35" w:id="1594380035">
    <w:p w:rsidR="3EF415C0" w:rsidRDefault="3EF415C0" w14:paraId="0A6EF690" w14:textId="72EF2B82">
      <w:pPr>
        <w:pStyle w:val="CommentText"/>
      </w:pPr>
      <w:r w:rsidR="3EF415C0">
        <w:rPr/>
        <w:t>Think about how we want to present our results: maps, tables, etc.</w:t>
      </w:r>
      <w:r>
        <w:rPr>
          <w:rStyle w:val="CommentReference"/>
        </w:rPr>
        <w:annotationRef/>
      </w:r>
    </w:p>
    <w:p w:rsidR="3EF415C0" w:rsidRDefault="3EF415C0" w14:paraId="39AE4C43" w14:textId="0A342A83">
      <w:pPr>
        <w:pStyle w:val="CommentText"/>
      </w:pPr>
    </w:p>
  </w:comment>
  <w:comment w:initials="ZL" w:author="Zewei Liao" w:date="2022-06-21T00:01:39" w:id="324365957">
    <w:p w:rsidR="3EF415C0" w:rsidRDefault="3EF415C0" w14:paraId="2784D07C" w14:textId="53E754FA">
      <w:pPr>
        <w:pStyle w:val="CommentText"/>
      </w:pPr>
      <w:r w:rsidR="3EF415C0">
        <w:rPr/>
        <w:t>yep, that makes sense! i appreciate it</w:t>
      </w:r>
      <w:r>
        <w:rPr>
          <w:rStyle w:val="CommentReference"/>
        </w:rPr>
        <w:annotationRef/>
      </w:r>
    </w:p>
  </w:comment>
  <w:comment w:initials="ZL" w:author="Zewei Liao" w:date="2022-06-21T00:07:28" w:id="2003781804">
    <w:p w:rsidR="3EF415C0" w:rsidRDefault="3EF415C0" w14:paraId="373BAE19" w14:textId="26FF9ABC">
      <w:pPr>
        <w:pStyle w:val="CommentText"/>
      </w:pPr>
      <w:r w:rsidR="3EF415C0">
        <w:rPr/>
        <w:t>good question... i was thinking about briefly mentioning it in the last "our current approach" section and then just present the results in the last section. It depends on how technical we aim to be? I was operating under the assumption that we are targeting average lay audience which I think your post did a pretty good job at, and I'm not so sure if an average audience would be so interested in the nuances between the four different models. So maybe I should just list their names, said what we did (the stat tests), and conclude one of them perform relatively the best, which is the one we are gonna present on later?</w:t>
      </w:r>
      <w:r>
        <w:rPr>
          <w:rStyle w:val="CommentReference"/>
        </w:rPr>
        <w:annotationRef/>
      </w:r>
    </w:p>
  </w:comment>
  <w:comment w:initials="MC" w:author="Merl Chandana" w:date="2022-06-23T17:09:25" w:id="1486657836">
    <w:p w:rsidR="5A500EE9" w:rsidRDefault="5A500EE9" w14:paraId="657E1D32" w14:textId="65C6C349">
      <w:pPr>
        <w:pStyle w:val="CommentText"/>
      </w:pPr>
      <w:r w:rsidR="5A500EE9">
        <w:rPr/>
        <w:t>Sure, we can keep it light and go by what you have proposed. Keep it at the "lay audience" level. The only thing I might do is broadly distinguish between the two approaches, frequentist vs Bayesian  (their features &amp; pros/cons) and why we went  with frequentist approaches to begin with.  Our reasoning was that frequentist models were less computationally intensive and there was more work/documentation for us to better understand what we were doing at the beginning</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E83CA14"/>
  <w15:commentEx w15:done="0" w15:paraId="6D70B51B"/>
  <w15:commentEx w15:done="0" w15:paraId="7F848802"/>
  <w15:commentEx w15:done="0" w15:paraId="02C5AEDC"/>
  <w15:commentEx w15:done="0" w15:paraId="39AE4C43"/>
  <w15:commentEx w15:done="0" w15:paraId="2784D07C" w15:paraIdParent="7F848802"/>
  <w15:commentEx w15:done="0" w15:paraId="373BAE19" w15:paraIdParent="02C5AEDC"/>
  <w15:commentEx w15:done="0" w15:paraId="657E1D32" w15:paraIdParent="02C5AED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458F648" w16cex:dateUtc="2022-06-21T04:06:34.607Z"/>
  <w16cex:commentExtensible w16cex:durableId="58D982E3" w16cex:dateUtc="2022-06-21T04:36:47.484Z"/>
  <w16cex:commentExtensible w16cex:durableId="13464C02" w16cex:dateUtc="2022-06-21T04:44:23.223Z"/>
  <w16cex:commentExtensible w16cex:durableId="15F636D1" w16cex:dateUtc="2022-06-21T04:50:31.508Z"/>
  <w16cex:commentExtensible w16cex:durableId="12BF6CA7" w16cex:dateUtc="2022-06-21T04:51:35.213Z"/>
  <w16cex:commentExtensible w16cex:durableId="092E0450" w16cex:dateUtc="2022-06-21T05:01:39.092Z"/>
  <w16cex:commentExtensible w16cex:durableId="4C07D902" w16cex:dateUtc="2022-06-21T05:07:28.561Z"/>
  <w16cex:commentExtensible w16cex:durableId="24C45E80" w16cex:dateUtc="2022-06-23T11:39:25.554Z"/>
</w16cex:commentsExtensible>
</file>

<file path=word/commentsIds.xml><?xml version="1.0" encoding="utf-8"?>
<w16cid:commentsIds xmlns:mc="http://schemas.openxmlformats.org/markup-compatibility/2006" xmlns:w16cid="http://schemas.microsoft.com/office/word/2016/wordml/cid" mc:Ignorable="w16cid">
  <w16cid:commentId w16cid:paraId="4E83CA14" w16cid:durableId="5458F648"/>
  <w16cid:commentId w16cid:paraId="6D70B51B" w16cid:durableId="58D982E3"/>
  <w16cid:commentId w16cid:paraId="7F848802" w16cid:durableId="13464C02"/>
  <w16cid:commentId w16cid:paraId="02C5AEDC" w16cid:durableId="15F636D1"/>
  <w16cid:commentId w16cid:paraId="39AE4C43" w16cid:durableId="12BF6CA7"/>
  <w16cid:commentId w16cid:paraId="2784D07C" w16cid:durableId="092E0450"/>
  <w16cid:commentId w16cid:paraId="373BAE19" w16cid:durableId="4C07D902"/>
  <w16cid:commentId w16cid:paraId="657E1D32" w16cid:durableId="24C45E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2000a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d130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d4dab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7ce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47e8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ed4a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nsid w:val="2c7131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Zewei Liao">
    <w15:presenceInfo w15:providerId="AD" w15:userId="S::zewei@lirneasia.net::0254df60-5e71-4b3b-8ff0-81a8ef458a1e"/>
  </w15:person>
  <w15:person w15:author="Merl Chandana">
    <w15:presenceInfo w15:providerId="AD" w15:userId="S::merl@lirneasia.net::f23a7507-876f-49e0-8437-4dcab2d76d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C27FE5"/>
    <w:rsid w:val="06A96123"/>
    <w:rsid w:val="1239E752"/>
    <w:rsid w:val="152BA212"/>
    <w:rsid w:val="15718814"/>
    <w:rsid w:val="16A008B4"/>
    <w:rsid w:val="179A1F83"/>
    <w:rsid w:val="19EFD09C"/>
    <w:rsid w:val="1B81BB39"/>
    <w:rsid w:val="1C6D90A6"/>
    <w:rsid w:val="2230F464"/>
    <w:rsid w:val="26826859"/>
    <w:rsid w:val="26826859"/>
    <w:rsid w:val="288A060D"/>
    <w:rsid w:val="29C27FE5"/>
    <w:rsid w:val="2AEFD195"/>
    <w:rsid w:val="33F0C470"/>
    <w:rsid w:val="385ACB17"/>
    <w:rsid w:val="3B6434CF"/>
    <w:rsid w:val="3EF415C0"/>
    <w:rsid w:val="46D13033"/>
    <w:rsid w:val="474670E1"/>
    <w:rsid w:val="48BF12FD"/>
    <w:rsid w:val="48D9C7D7"/>
    <w:rsid w:val="490BF287"/>
    <w:rsid w:val="4BF6B3BF"/>
    <w:rsid w:val="4BF6B3BF"/>
    <w:rsid w:val="4C439349"/>
    <w:rsid w:val="4C99F4B6"/>
    <w:rsid w:val="55956F8F"/>
    <w:rsid w:val="58D953F5"/>
    <w:rsid w:val="5986BE38"/>
    <w:rsid w:val="5A500EE9"/>
    <w:rsid w:val="5E51AE82"/>
    <w:rsid w:val="5EB2595F"/>
    <w:rsid w:val="611CEAC5"/>
    <w:rsid w:val="63F7CCB5"/>
    <w:rsid w:val="66B81C31"/>
    <w:rsid w:val="75C479AA"/>
    <w:rsid w:val="79CBDF51"/>
    <w:rsid w:val="7BE90133"/>
    <w:rsid w:val="7D1BA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7FE5"/>
  <w15:chartTrackingRefBased/>
  <w15:docId w15:val="{22F3FF4C-EEF4-42EF-B7E2-C7A531C880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77f005b51704d0f" /><Relationship Type="http://schemas.openxmlformats.org/officeDocument/2006/relationships/comments" Target="comments.xml" Id="R33ea7c1f8a73437c" /><Relationship Type="http://schemas.microsoft.com/office/2011/relationships/people" Target="people.xml" Id="R9c53390b184847a6" /><Relationship Type="http://schemas.microsoft.com/office/2011/relationships/commentsExtended" Target="commentsExtended.xml" Id="R93978c0d6cca4c1d" /><Relationship Type="http://schemas.microsoft.com/office/2016/09/relationships/commentsIds" Target="commentsIds.xml" Id="R5a47a35ba8454282" /><Relationship Type="http://schemas.microsoft.com/office/2018/08/relationships/commentsExtensible" Target="commentsExtensible.xml" Id="R04e68de78c9b46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2022-06-17T06:03:57.6005995Z</dcterms:created>
  <dcterms:modified xsi:type="dcterms:W3CDTF">2022-06-23T11:39:29.9786785Z</dcterms:modified>
  <dc:creator>Zewei Liao</dc:creator>
  <lastModifiedBy>Merl Chandana</lastModifiedBy>
</coreProperties>
</file>